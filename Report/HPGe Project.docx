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402" w:rsidRDefault="00E97402">
      <w:pPr>
        <w:pStyle w:val="Text"/>
        <w:ind w:firstLine="0"/>
        <w:rPr>
          <w:sz w:val="18"/>
          <w:szCs w:val="18"/>
        </w:rPr>
      </w:pPr>
      <w:r>
        <w:rPr>
          <w:sz w:val="18"/>
          <w:szCs w:val="18"/>
        </w:rPr>
        <w:footnoteReference w:customMarkFollows="1" w:id="1"/>
        <w:sym w:font="Symbol" w:char="F020"/>
      </w:r>
    </w:p>
    <w:p w:rsidR="00E97402" w:rsidRDefault="001410D6">
      <w:pPr>
        <w:pStyle w:val="Title"/>
        <w:framePr w:wrap="notBeside"/>
      </w:pPr>
      <w:r>
        <w:t xml:space="preserve">Automated Parametric Optimization of a High-Purity Germanium Monte Carlo Neutral-Particle Model </w:t>
      </w:r>
      <w:r>
        <w:rPr>
          <w:i/>
          <w:iCs/>
        </w:rPr>
        <w:t>(</w:t>
      </w:r>
      <w:r>
        <w:t>December</w:t>
      </w:r>
      <w:r w:rsidR="003D1EBF">
        <w:t xml:space="preserve"> 201</w:t>
      </w:r>
      <w:r w:rsidR="007530A3">
        <w:t>7</w:t>
      </w:r>
      <w:r w:rsidR="00E97402">
        <w:t>)</w:t>
      </w:r>
    </w:p>
    <w:p w:rsidR="00E97402" w:rsidRDefault="001410D6">
      <w:pPr>
        <w:pStyle w:val="Authors"/>
        <w:framePr w:wrap="notBeside"/>
      </w:pPr>
      <w:r>
        <w:t>Bryan V. Egner</w:t>
      </w:r>
      <w:r w:rsidR="00392DBA">
        <w:t xml:space="preserve">, </w:t>
      </w:r>
      <w:r>
        <w:rPr>
          <w:i/>
        </w:rPr>
        <w:t>Student</w:t>
      </w:r>
      <w:r w:rsidR="00392DBA" w:rsidRPr="00392DBA">
        <w:rPr>
          <w:i/>
        </w:rPr>
        <w:t xml:space="preserve">, </w:t>
      </w:r>
      <w:r>
        <w:rPr>
          <w:i/>
        </w:rPr>
        <w:t>AFIT</w:t>
      </w:r>
      <w:r w:rsidR="00E97402">
        <w:t xml:space="preserve">, </w:t>
      </w:r>
      <w:r>
        <w:t>Robert A. Torzilli</w:t>
      </w:r>
      <w:r w:rsidR="00E97402">
        <w:t xml:space="preserve">, </w:t>
      </w:r>
      <w:r>
        <w:rPr>
          <w:i/>
        </w:rPr>
        <w:t>Student</w:t>
      </w:r>
      <w:r w:rsidRPr="00392DBA">
        <w:rPr>
          <w:i/>
        </w:rPr>
        <w:t xml:space="preserve">, </w:t>
      </w:r>
      <w:r>
        <w:rPr>
          <w:i/>
        </w:rPr>
        <w:t>AFIT</w:t>
      </w:r>
    </w:p>
    <w:p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0"/>
    <w:p w:rsidR="00E97402" w:rsidRDefault="00E97402">
      <w:pPr>
        <w:pStyle w:val="Heading1"/>
      </w:pPr>
      <w:r>
        <w:t>I</w:t>
      </w:r>
      <w:r>
        <w:rPr>
          <w:sz w:val="16"/>
          <w:szCs w:val="16"/>
        </w:rPr>
        <w:t>NTRODUCTION</w:t>
      </w:r>
    </w:p>
    <w:p w:rsidR="00E97402" w:rsidRDefault="00506E62">
      <w:pPr>
        <w:pStyle w:val="Text"/>
        <w:keepNext/>
        <w:framePr w:dropCap="drop" w:lines="2" w:wrap="auto" w:vAnchor="text" w:hAnchor="text"/>
        <w:spacing w:line="480" w:lineRule="exact"/>
        <w:ind w:firstLine="0"/>
        <w:rPr>
          <w:smallCaps/>
          <w:position w:val="-3"/>
          <w:sz w:val="56"/>
          <w:szCs w:val="56"/>
        </w:rPr>
      </w:pPr>
      <w:r>
        <w:rPr>
          <w:position w:val="-3"/>
          <w:sz w:val="56"/>
          <w:szCs w:val="56"/>
        </w:rPr>
        <w:t>W</w:t>
      </w:r>
    </w:p>
    <w:p w:rsidR="00E97402" w:rsidRDefault="00506E62" w:rsidP="00506E62">
      <w:pPr>
        <w:pStyle w:val="Text"/>
        <w:ind w:firstLine="0"/>
      </w:pPr>
      <w:r>
        <w:t>hat are you trying to accomplish and why? Also preview what</w:t>
      </w:r>
      <w:r>
        <w:t xml:space="preserve"> you are going to talk about</w:t>
      </w:r>
    </w:p>
    <w:p w:rsidR="008A3C23" w:rsidRDefault="00506E62" w:rsidP="001F4C5C">
      <w:pPr>
        <w:pStyle w:val="Heading1"/>
      </w:pPr>
      <w:r>
        <w:t>HPGe Modeling</w:t>
      </w:r>
    </w:p>
    <w:p w:rsidR="00E97B99" w:rsidRDefault="00506E62" w:rsidP="002D1046">
      <w:pPr>
        <w:pStyle w:val="Text"/>
      </w:pPr>
      <w:r>
        <w:t xml:space="preserve">Describe </w:t>
      </w:r>
      <w:r>
        <w:t>the problem y</w:t>
      </w:r>
      <w:r>
        <w:t xml:space="preserve">ou are solving in this work and </w:t>
      </w:r>
      <w:r>
        <w:t xml:space="preserve">explain how it will help you </w:t>
      </w:r>
      <w:r>
        <w:t>a</w:t>
      </w:r>
      <w:r>
        <w:t>nd out the thing you told us about in the introduction.</w:t>
      </w:r>
    </w:p>
    <w:p w:rsidR="00E97B99" w:rsidRDefault="00506E62" w:rsidP="00E97B99">
      <w:pPr>
        <w:pStyle w:val="Heading2"/>
      </w:pPr>
      <w:r>
        <w:t>MCNP</w:t>
      </w:r>
    </w:p>
    <w:p w:rsidR="00E97B99" w:rsidRDefault="00506E62" w:rsidP="00506E62">
      <w:pPr>
        <w:pStyle w:val="Text"/>
      </w:pPr>
      <w:r>
        <w:t>Describe MCNP…</w:t>
      </w:r>
    </w:p>
    <w:p w:rsidR="00506E62" w:rsidRDefault="00506E62" w:rsidP="00506E62">
      <w:pPr>
        <w:pStyle w:val="Heading2"/>
      </w:pPr>
      <w:r>
        <w:t>Previous Work</w:t>
      </w:r>
    </w:p>
    <w:p w:rsidR="00506E62" w:rsidRDefault="00506E62" w:rsidP="00506E62">
      <w:pPr>
        <w:pStyle w:val="Text"/>
      </w:pPr>
      <w:r>
        <w:t>Describe</w:t>
      </w:r>
      <w:r>
        <w:t xml:space="preserve"> Previous Work </w:t>
      </w:r>
      <w:r>
        <w:t>…</w:t>
      </w:r>
    </w:p>
    <w:p w:rsidR="00506E62" w:rsidRDefault="00506E62" w:rsidP="00506E62">
      <w:pPr>
        <w:pStyle w:val="Text"/>
      </w:pPr>
    </w:p>
    <w:p w:rsidR="00E97B99" w:rsidRDefault="002D1046" w:rsidP="00E97B99">
      <w:pPr>
        <w:pStyle w:val="Heading1"/>
      </w:pPr>
      <w:r>
        <w:t>Proecudre</w:t>
      </w:r>
    </w:p>
    <w:p w:rsidR="002D1046" w:rsidRDefault="002D1046" w:rsidP="002D1046">
      <w:pPr>
        <w:pStyle w:val="Text"/>
      </w:pPr>
      <w:r>
        <w:t>What did you do to perform your analysis? This can in-</w:t>
      </w:r>
    </w:p>
    <w:p w:rsidR="00E97B99" w:rsidRDefault="002D1046" w:rsidP="002D1046">
      <w:pPr>
        <w:pStyle w:val="Text"/>
      </w:pPr>
      <w:r>
        <w:t>clude any models you built, data you collected, strate</w:t>
      </w:r>
      <w:r>
        <w:t>gies you needed for evaluation.</w:t>
      </w:r>
    </w:p>
    <w:p w:rsidR="00E97B99" w:rsidRDefault="002D1046" w:rsidP="00E97B99">
      <w:pPr>
        <w:pStyle w:val="Heading2"/>
      </w:pPr>
      <w:r>
        <w:t>Experimental Data</w:t>
      </w:r>
    </w:p>
    <w:p w:rsidR="002D1046" w:rsidRDefault="002D1046" w:rsidP="00E97B99">
      <w:pPr>
        <w:pStyle w:val="Text"/>
      </w:pPr>
      <w:r>
        <w:t>Talk about what LTC O’day did</w:t>
      </w:r>
      <w:r w:rsidR="00E97B99">
        <w:t xml:space="preserve"> </w:t>
      </w:r>
    </w:p>
    <w:p w:rsidR="002D1046" w:rsidRDefault="002D1046" w:rsidP="002D1046">
      <w:pPr>
        <w:pStyle w:val="Heading2"/>
      </w:pPr>
      <w:r>
        <w:t>MCNP Model</w:t>
      </w:r>
    </w:p>
    <w:p w:rsidR="002D1046" w:rsidRDefault="002D1046" w:rsidP="002D1046">
      <w:pPr>
        <w:pStyle w:val="Text"/>
        <w:ind w:firstLine="0"/>
      </w:pPr>
      <w:r>
        <w:t>Describe the Model created/how</w:t>
      </w:r>
      <w:r>
        <w:t xml:space="preserve"> </w:t>
      </w:r>
    </w:p>
    <w:p w:rsidR="002D1046" w:rsidRDefault="002D1046" w:rsidP="002D1046">
      <w:pPr>
        <w:pStyle w:val="Heading2"/>
      </w:pPr>
      <w:r>
        <w:t>Automation Optimization Code</w:t>
      </w:r>
    </w:p>
    <w:p w:rsidR="00E97B99" w:rsidRDefault="002D1046" w:rsidP="002D1046">
      <w:pPr>
        <w:pStyle w:val="Text"/>
        <w:ind w:firstLine="0"/>
      </w:pPr>
      <w:r>
        <w:t>Describe how/what/ al details about the code and what it does</w:t>
      </w:r>
    </w:p>
    <w:p w:rsidR="002D1046" w:rsidRDefault="002D1046" w:rsidP="002D1046">
      <w:pPr>
        <w:pStyle w:val="Heading2"/>
      </w:pPr>
      <w:r>
        <w:t>Parameter Analysis and Assumptions</w:t>
      </w:r>
    </w:p>
    <w:p w:rsidR="002D1046" w:rsidRDefault="002D1046" w:rsidP="002D1046">
      <w:pPr>
        <w:pStyle w:val="Text"/>
        <w:ind w:firstLine="0"/>
      </w:pPr>
      <w:r>
        <w:t>Describe the parameters picked to be adjusted, and assumptions made</w:t>
      </w:r>
    </w:p>
    <w:p w:rsidR="002D1046" w:rsidRDefault="002D1046" w:rsidP="002D1046">
      <w:pPr>
        <w:pStyle w:val="Text"/>
        <w:ind w:firstLine="0"/>
      </w:pPr>
    </w:p>
    <w:p w:rsidR="00E97B99" w:rsidRDefault="002D1046" w:rsidP="00E97B99">
      <w:pPr>
        <w:pStyle w:val="Heading1"/>
      </w:pPr>
      <w:r>
        <w:t>Results</w:t>
      </w:r>
    </w:p>
    <w:p w:rsidR="00E97B99" w:rsidRDefault="002D1046" w:rsidP="002D1046">
      <w:pPr>
        <w:pStyle w:val="Text"/>
      </w:pPr>
      <w:r>
        <w:t>-What are the optimal paraemeters at each source position?</w:t>
      </w:r>
    </w:p>
    <w:p w:rsidR="002D1046" w:rsidRDefault="002D1046" w:rsidP="002D1046">
      <w:pPr>
        <w:pStyle w:val="Text"/>
      </w:pPr>
      <w:r>
        <w:t>-</w:t>
      </w:r>
      <w:r w:rsidR="001F4F55">
        <w:t xml:space="preserve"> Efficiency plots/total relative difference</w:t>
      </w:r>
    </w:p>
    <w:p w:rsidR="001F4F55" w:rsidRDefault="001F4F55" w:rsidP="002D1046">
      <w:pPr>
        <w:pStyle w:val="Text"/>
      </w:pPr>
      <w:r>
        <w:t>-Model for all source positions?</w:t>
      </w:r>
    </w:p>
    <w:p w:rsidR="001B36B1" w:rsidRPr="0013354F" w:rsidRDefault="001F4F55" w:rsidP="001F4F55">
      <w:pPr>
        <w:pStyle w:val="Text"/>
      </w:pPr>
      <w:r>
        <w:t>-ADV variance reduction</w:t>
      </w:r>
    </w:p>
    <w:p w:rsidR="005D72BB" w:rsidRPr="00717AE1" w:rsidRDefault="005D72BB" w:rsidP="0013354F">
      <w:pPr>
        <w:pStyle w:val="Text"/>
      </w:pPr>
    </w:p>
    <w:p w:rsidR="00E97402" w:rsidRDefault="00E97402" w:rsidP="00E37AF9">
      <w:pPr>
        <w:pStyle w:val="Heading1"/>
      </w:pPr>
      <w:r>
        <w:lastRenderedPageBreak/>
        <w:t>Conclusion</w:t>
      </w:r>
    </w:p>
    <w:p w:rsidR="00E97402" w:rsidRPr="00CD684F" w:rsidRDefault="001F4F55" w:rsidP="001F4F55">
      <w:pPr>
        <w:pStyle w:val="Heading2"/>
        <w:numPr>
          <w:ilvl w:val="0"/>
          <w:numId w:val="0"/>
        </w:numPr>
        <w:ind w:left="202"/>
        <w:rPr>
          <w:i w:val="0"/>
        </w:rPr>
      </w:pPr>
      <w:r>
        <w:rPr>
          <w:i w:val="0"/>
        </w:rPr>
        <w:t>What do your fi</w:t>
      </w:r>
      <w:r w:rsidRPr="001F4F55">
        <w:rPr>
          <w:i w:val="0"/>
        </w:rPr>
        <w:t xml:space="preserve">ndings mean? How </w:t>
      </w:r>
      <w:r>
        <w:rPr>
          <w:i w:val="0"/>
        </w:rPr>
        <w:t xml:space="preserve">does that relate to the goal you </w:t>
      </w:r>
      <w:r w:rsidRPr="001F4F55">
        <w:rPr>
          <w:i w:val="0"/>
        </w:rPr>
        <w:t>laid out in the introduction?</w:t>
      </w:r>
      <w:r w:rsidR="00E97402" w:rsidRPr="00CD684F">
        <w:rPr>
          <w:i w:val="0"/>
        </w:rPr>
        <w:t xml:space="preserve">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5D72BB" w:rsidRPr="001F4F55" w:rsidRDefault="00E97402" w:rsidP="001F4F55">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bookmarkStart w:id="1" w:name="_GoBack"/>
      <w:bookmarkEnd w:id="1"/>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r w:rsidR="00ED1E14" w:rsidRPr="00ED1E14">
        <w:rPr>
          <w:i/>
          <w:color w:val="000000"/>
          <w:sz w:val="16"/>
          <w:szCs w:val="16"/>
        </w:rPr>
        <w:t>x</w:t>
      </w:r>
      <w:r w:rsidR="00ED1E14">
        <w:rPr>
          <w:color w:val="000000"/>
          <w:sz w:val="16"/>
          <w:szCs w:val="16"/>
        </w:rPr>
        <w:t xml:space="preserve">th </w:t>
      </w:r>
      <w:r w:rsidR="00ED1E14" w:rsidRPr="00ED1E14">
        <w:rPr>
          <w:color w:val="000000"/>
          <w:sz w:val="16"/>
          <w:szCs w:val="16"/>
        </w:rPr>
        <w:t>ed. City of Publisher, State, Country: Abbrev. of Publisher, year, ch.</w:t>
      </w:r>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Hexadromicon,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ZOmega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IEEE J. Sel. Areas Commun</w:t>
      </w:r>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r w:rsidRPr="00D7612F">
        <w:rPr>
          <w:color w:val="000000"/>
        </w:rPr>
        <w:t xml:space="preserve">Teralyzer. Lytera UG, Kirchhain,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lastRenderedPageBreak/>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r w:rsidRPr="00735879">
        <w:rPr>
          <w:i/>
          <w:iCs/>
          <w:sz w:val="16"/>
          <w:szCs w:val="16"/>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x xxx xxx</w:t>
      </w:r>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Azodolmolky </w:t>
      </w:r>
      <w:r w:rsidRPr="00F932B6">
        <w:rPr>
          <w:i/>
          <w:iCs/>
        </w:rPr>
        <w:t>et al.</w:t>
      </w:r>
      <w:r w:rsidRPr="00F932B6">
        <w:t>, Experimental demonstration of an impairment aware network planning and operation tool for transparent/translucent optical networks,” </w:t>
      </w:r>
      <w:r w:rsidRPr="00F932B6">
        <w:rPr>
          <w:i/>
          <w:iCs/>
        </w:rPr>
        <w:t>J. Lightw.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lastRenderedPageBreak/>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12"/>
          <w:footerReference w:type="default" r:id="rId13"/>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4CF" w:rsidRDefault="001A74CF">
      <w:r>
        <w:separator/>
      </w:r>
    </w:p>
  </w:endnote>
  <w:endnote w:type="continuationSeparator" w:id="0">
    <w:p w:rsidR="001A74CF" w:rsidRDefault="001A7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0A3" w:rsidRDefault="00753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4CF" w:rsidRDefault="001A74CF"/>
  </w:footnote>
  <w:footnote w:type="continuationSeparator" w:id="0">
    <w:p w:rsidR="001A74CF" w:rsidRDefault="001A74CF">
      <w:r>
        <w:continuationSeparator/>
      </w:r>
    </w:p>
  </w:footnote>
  <w:footnote w:id="1">
    <w:p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7530A3" w:rsidRDefault="007530A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530A3" w:rsidRDefault="007530A3">
      <w:pPr>
        <w:pStyle w:val="FootnoteText"/>
      </w:pPr>
      <w:r>
        <w:t>S. B. Author, Jr., was with Rice University, Houston, TX 77005 USA. He is now with the Department of Physics, Colorado State University, Fort Collins, CO 80523 USA (e-mail: author@lamar.colostate.edu).</w:t>
      </w:r>
    </w:p>
    <w:p w:rsidR="007530A3" w:rsidRDefault="007530A3">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0A3" w:rsidRDefault="007530A3">
    <w:pPr>
      <w:framePr w:wrap="auto" w:vAnchor="text" w:hAnchor="margin" w:xAlign="right" w:y="1"/>
    </w:pPr>
    <w:r>
      <w:fldChar w:fldCharType="begin"/>
    </w:r>
    <w:r>
      <w:instrText xml:space="preserve">PAGE  </w:instrText>
    </w:r>
    <w:r>
      <w:fldChar w:fldCharType="separate"/>
    </w:r>
    <w:r w:rsidR="001F4F55">
      <w:rPr>
        <w:noProof/>
      </w:rPr>
      <w:t>3</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A0C2F"/>
    <w:rsid w:val="000A168B"/>
    <w:rsid w:val="000D2BDE"/>
    <w:rsid w:val="00104BB0"/>
    <w:rsid w:val="0010794E"/>
    <w:rsid w:val="00113F26"/>
    <w:rsid w:val="0013354F"/>
    <w:rsid w:val="001410D6"/>
    <w:rsid w:val="00143F2E"/>
    <w:rsid w:val="00144E72"/>
    <w:rsid w:val="001768FF"/>
    <w:rsid w:val="001A60B1"/>
    <w:rsid w:val="001A74CF"/>
    <w:rsid w:val="001B2686"/>
    <w:rsid w:val="001B36B1"/>
    <w:rsid w:val="001E7B7A"/>
    <w:rsid w:val="001F4C5C"/>
    <w:rsid w:val="001F4F55"/>
    <w:rsid w:val="00204478"/>
    <w:rsid w:val="00214E2E"/>
    <w:rsid w:val="00216141"/>
    <w:rsid w:val="00217186"/>
    <w:rsid w:val="002434A1"/>
    <w:rsid w:val="00263943"/>
    <w:rsid w:val="00267B35"/>
    <w:rsid w:val="002D1046"/>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A6E"/>
    <w:rsid w:val="004E3E4C"/>
    <w:rsid w:val="004F23A0"/>
    <w:rsid w:val="005003E3"/>
    <w:rsid w:val="005052CD"/>
    <w:rsid w:val="00506E62"/>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358A"/>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6D46"/>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4B0DD-78D7-46ED-907B-A40B8CEC9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35</TotalTime>
  <Pages>4</Pages>
  <Words>2342</Words>
  <Characters>13354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15665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Bryan Egner</cp:lastModifiedBy>
  <cp:revision>3</cp:revision>
  <cp:lastPrinted>2012-08-02T18:53:00Z</cp:lastPrinted>
  <dcterms:created xsi:type="dcterms:W3CDTF">2017-11-24T21:40:00Z</dcterms:created>
  <dcterms:modified xsi:type="dcterms:W3CDTF">2017-11-24T22:17:00Z</dcterms:modified>
</cp:coreProperties>
</file>